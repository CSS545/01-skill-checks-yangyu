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MVP Features + Value in Building Features + Tasks to Develop Features</w:t>
      </w:r>
    </w:p>
    <w:tbl>
      <w:tblPr>
        <w:tblStyle w:val="Table1"/>
        <w:tblW w:w="1011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075"/>
        <w:gridCol w:w="3780"/>
        <w:gridCol w:w="1395"/>
        <w:tblGridChange w:id="0">
          <w:tblGrid>
            <w:gridCol w:w="1860"/>
            <w:gridCol w:w="3075"/>
            <w:gridCol w:w="378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2d3b45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2d3b45"/>
                <w:sz w:val="24"/>
                <w:szCs w:val="24"/>
                <w:u w:val="single"/>
                <w:rtl w:val="0"/>
              </w:rPr>
              <w:t xml:space="preserve">Features in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2d3b45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2d3b45"/>
                <w:sz w:val="24"/>
                <w:szCs w:val="24"/>
                <w:u w:val="single"/>
                <w:rtl w:val="0"/>
              </w:rPr>
              <w:t xml:space="preserve">Value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2d3b45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2d3b45"/>
                <w:sz w:val="24"/>
                <w:szCs w:val="24"/>
                <w:u w:val="single"/>
                <w:rtl w:val="0"/>
              </w:rPr>
              <w:t xml:space="preserve">Tasks to Develop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2d3b45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2d3b45"/>
                <w:sz w:val="24"/>
                <w:szCs w:val="24"/>
                <w:u w:val="single"/>
                <w:rtl w:val="0"/>
              </w:rPr>
              <w:t xml:space="preserve">Percent Finished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Entry</w:t>
            </w:r>
          </w:p>
          <w:p w:rsidR="00000000" w:rsidDel="00000000" w:rsidP="00000000" w:rsidRDefault="00000000" w:rsidRPr="00000000" w14:paraId="00000008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764905" cy="1554752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05" cy="1554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Provides a landing location for users entering the game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home-page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button on home-page to enter game-play page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Display user's highest score in home-page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button to access settings-page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585972" cy="582377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2" cy="582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Let players get started quickly and enhance user experience.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Helps players learn game movements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Allows game developers to tell a quick, compelling story that lures users into the actual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intuitive game control guide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a demo game map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Display pertinent emojis as they would appear in actual game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Develop game-play movements and allow users to learn these movements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- Overall</w:t>
            </w:r>
          </w:p>
          <w:p w:rsidR="00000000" w:rsidDel="00000000" w:rsidP="00000000" w:rsidRDefault="00000000" w:rsidRPr="00000000" w14:paraId="00000022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928688" cy="185737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The game is intended to be silly and fun to help users destress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The game should also be logical in that there is some reason to the silliness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The game should also have an element of challenge so that the users are motivated to keep playing and gaining higher score.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game-page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the full game map. Only a segment of the map is displayed on screen at any given point.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Display the avatar and position camera on avatar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Program the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gameplay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movements for the avatar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Develop the game logic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- emojis (Poo, TP Roll, Food)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- actions caused by emojis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- point scoring as food is picked up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- game death as poop-emojis catch up to 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- D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estress </w:t>
            </w: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395288" cy="347212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8" cy="347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1047750" cy="5207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1047750" cy="1270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The core feature of the project which allows users to destress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in-game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RBG dance floor to destress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Use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emojis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as main characters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One-click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simple drag input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Speed up to feel power up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Secret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NIGHTCLUB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Funny background 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-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Increasing difficulty to inspire re-play and sharing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among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the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User avatar movement speed up means error rate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Enemy count goes up less place to move around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Uses timer to increase tensity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Death upon touch map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Pause Functions </w:t>
            </w: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212734" cy="23096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4" cy="2309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570570" cy="980343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70" cy="980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Usability - User freedom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 game pause button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Resume gameplay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Restart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Non-gameplay Interactions</w:t>
            </w: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814388" cy="1653453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16534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Connecting to social media increases the interactivity of the game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Feedback can help us improve the game and enhance the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settings-page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social-media-page for interactions with user's friends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button to access Google Play store for user feedback/review on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Save User Data</w:t>
            </w: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881063" cy="1086644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1086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Give user progression on stats to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encourage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more gameplays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Collect telemetric data to improve on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Scoring system which will always count the number of beans eaten and poops created and the number of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handles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Allows users to view their game history which helps players get positive feedback from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Game Over</w:t>
            </w:r>
          </w:p>
          <w:p w:rsidR="00000000" w:rsidDel="00000000" w:rsidP="00000000" w:rsidRDefault="00000000" w:rsidRPr="00000000" w14:paraId="00000065">
            <w:pPr>
              <w:spacing w:after="2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604838" cy="1330643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1330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Helps user have a space to reflect on game experience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Provides a natural location for a link to the social-media-page to share game experience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Provides a path to show ads and gain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game-over-page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Display score for the game session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a button that links to the social-media-page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Create a button that links back to home-page (add a 3-5 second advertisement page between these pages)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72">
            <w:pPr>
              <w:spacing w:after="2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</w:rPr>
              <w:drawing>
                <wp:inline distB="114300" distT="114300" distL="114300" distR="114300">
                  <wp:extent cx="977117" cy="47079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117" cy="4707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Provide wide variety for Android mobile devices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 Provide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worldwide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Landscape gameplay 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Minimize language usage replace with Icons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79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ind w:left="0" w:firstLine="0"/>
        <w:rPr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of features needed for the MVP + Breakdown of tasks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MainMenu, where the user can enter the game or see options and other non-gameplay interactions.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Movement Indicator, the user should know how to control the character, disappears upon screen touch.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Movement available, Core game mechanic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Pause button, allowing users to withdraw from gameplay at their own well.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Pause page, to let the user to decide restart, quit the current gameplay, or resume.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Clock, which shows current player progress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Apple Speedups, to intensify the gameplay, and add difficulty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Sound Effect on contact with Poo, humor and ridiculous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Death screen, announces game over, score, ads, allow quick replays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NIGHTCLUB on Death screen, Optional humor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Game play count, record the number of times players play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Gameplay supports landscape</w:t>
      </w:r>
    </w:p>
    <w:p w:rsidR="00000000" w:rsidDel="00000000" w:rsidP="00000000" w:rsidRDefault="00000000" w:rsidRPr="00000000" w14:paraId="00000091">
      <w:pPr>
        <w:spacing w:after="200" w:lineRule="auto"/>
        <w:rPr/>
        <w:pPrChange w:author="Unlucky Yooo" w:id="0" w:date="2022-10-31T01:45:44Z">
          <w:pPr>
            <w:spacing w:after="200" w:lineRule="auto"/>
            <w:ind w:left="1440" w:firstLine="0"/>
          </w:pPr>
        </w:pPrChange>
      </w:pPr>
      <w:del w:author="Unlucky Yooo" w:id="0" w:date="2022-10-31T01:45:04Z">
        <w:r w:rsidDel="00000000" w:rsidR="00000000" w:rsidRPr="00000000">
          <w:rPr>
            <w:color w:val="2d3b45"/>
            <w:sz w:val="24"/>
            <w:szCs w:val="24"/>
          </w:rPr>
          <w:drawing>
            <wp:inline distB="114300" distT="114300" distL="114300" distR="114300">
              <wp:extent cx="1957388" cy="956736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7388" cy="95673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